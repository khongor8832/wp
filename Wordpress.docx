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9F" w:rsidRDefault="003E536A" w:rsidP="00801F31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bookmarkStart w:id="0" w:name="_GoBack"/>
      <w:r>
        <w:rPr>
          <w:rFonts w:ascii="Consolas" w:hAnsi="Consolas" w:cs="Consolas"/>
          <w:b/>
          <w:sz w:val="28"/>
          <w:szCs w:val="28"/>
        </w:rPr>
        <w:t xml:space="preserve">10 </w:t>
      </w:r>
      <w:proofErr w:type="spellStart"/>
      <w:r w:rsidR="00702C9F" w:rsidRPr="00702C9F">
        <w:rPr>
          <w:rFonts w:ascii="Consolas" w:hAnsi="Consolas" w:cs="Consolas"/>
          <w:b/>
          <w:sz w:val="28"/>
          <w:szCs w:val="28"/>
        </w:rPr>
        <w:t>Wordpress</w:t>
      </w:r>
      <w:proofErr w:type="spellEnd"/>
    </w:p>
    <w:p w:rsidR="00702C9F" w:rsidRDefault="00702C9F" w:rsidP="00741718">
      <w:pPr>
        <w:spacing w:after="0"/>
        <w:rPr>
          <w:rFonts w:ascii="Consolas" w:hAnsi="Consolas" w:cs="Consolas"/>
          <w:b/>
          <w:sz w:val="28"/>
          <w:szCs w:val="28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b/>
          <w:sz w:val="24"/>
          <w:szCs w:val="24"/>
        </w:rPr>
      </w:pPr>
      <w:r w:rsidRPr="00702C9F">
        <w:rPr>
          <w:rFonts w:ascii="Consolas" w:hAnsi="Consolas" w:cs="Consolas"/>
          <w:b/>
          <w:sz w:val="24"/>
          <w:szCs w:val="24"/>
          <w:lang w:val="mn-MN"/>
        </w:rPr>
        <w:t>Суулгах хэсэг</w:t>
      </w:r>
      <w:r w:rsidRPr="00702C9F">
        <w:rPr>
          <w:rFonts w:ascii="Consolas" w:hAnsi="Consolas" w:cs="Consolas"/>
          <w:b/>
          <w:sz w:val="24"/>
          <w:szCs w:val="24"/>
        </w:rPr>
        <w:t xml:space="preserve">: </w:t>
      </w: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hyperlink r:id="rId8" w:history="1">
        <w:r w:rsidRPr="006E30AD">
          <w:rPr>
            <w:rStyle w:val="Hyperlink"/>
            <w:rFonts w:ascii="Consolas" w:hAnsi="Consolas" w:cs="Consolas"/>
            <w:sz w:val="24"/>
            <w:szCs w:val="24"/>
          </w:rPr>
          <w:t>https://wordpress.org/</w:t>
        </w:r>
      </w:hyperlink>
      <w:r>
        <w:rPr>
          <w:rFonts w:ascii="Consolas" w:hAnsi="Consolas" w:cs="Consolas"/>
          <w:sz w:val="24"/>
          <w:szCs w:val="24"/>
        </w:rPr>
        <w:t xml:space="preserve"> </w:t>
      </w: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get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 xml:space="preserve"> - </w:t>
      </w:r>
      <w:hyperlink r:id="rId9" w:history="1">
        <w:r w:rsidRPr="006E30AD">
          <w:rPr>
            <w:rStyle w:val="Hyperlink"/>
            <w:rFonts w:ascii="Consolas" w:hAnsi="Consolas" w:cs="Consolas"/>
            <w:sz w:val="24"/>
            <w:szCs w:val="24"/>
          </w:rPr>
          <w:t>https://wordpress.org/download/</w:t>
        </w:r>
      </w:hyperlink>
      <w:r>
        <w:rPr>
          <w:rFonts w:ascii="Consolas" w:hAnsi="Consolas" w:cs="Consolas"/>
          <w:sz w:val="24"/>
          <w:szCs w:val="24"/>
        </w:rPr>
        <w:t xml:space="preserve"> </w:t>
      </w: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</w:r>
      <w:hyperlink r:id="rId10" w:anchor="download-install" w:history="1">
        <w:proofErr w:type="gramStart"/>
        <w:r w:rsidRPr="00702C9F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>download</w:t>
        </w:r>
        <w:proofErr w:type="gramEnd"/>
        <w:r w:rsidRPr="00702C9F">
          <w:rPr>
            <w:rStyle w:val="Hyperlink"/>
            <w:rFonts w:ascii="Consolas" w:hAnsi="Consolas" w:cs="Consolas"/>
            <w:color w:val="auto"/>
            <w:sz w:val="24"/>
            <w:szCs w:val="24"/>
            <w:u w:val="none"/>
            <w:shd w:val="clear" w:color="auto" w:fill="FFFFFF"/>
          </w:rPr>
          <w:t xml:space="preserve"> and install</w:t>
        </w:r>
      </w:hyperlink>
    </w:p>
    <w:p w:rsidR="00702C9F" w:rsidRDefault="00702C9F" w:rsidP="00741718">
      <w:pPr>
        <w:spacing w:after="0"/>
        <w:ind w:firstLine="720"/>
      </w:pPr>
      <w:hyperlink r:id="rId11" w:history="1">
        <w:r>
          <w:rPr>
            <w:rStyle w:val="dashicons-before"/>
            <w:rFonts w:ascii="Arial" w:hAnsi="Arial" w:cs="Arial"/>
            <w:color w:val="FFFFFF"/>
            <w:bdr w:val="single" w:sz="6" w:space="0" w:color="0073AA" w:frame="1"/>
            <w:shd w:val="clear" w:color="auto" w:fill="0085BA"/>
          </w:rPr>
          <w:t xml:space="preserve"> Download </w:t>
        </w:r>
        <w:proofErr w:type="spellStart"/>
        <w:r>
          <w:rPr>
            <w:rStyle w:val="dashicons-before"/>
            <w:rFonts w:ascii="Arial" w:hAnsi="Arial" w:cs="Arial"/>
            <w:color w:val="FFFFFF"/>
            <w:bdr w:val="single" w:sz="6" w:space="0" w:color="0073AA" w:frame="1"/>
            <w:shd w:val="clear" w:color="auto" w:fill="0085BA"/>
          </w:rPr>
          <w:t>WordPress</w:t>
        </w:r>
        <w:proofErr w:type="spellEnd"/>
        <w:r>
          <w:rPr>
            <w:rStyle w:val="dashicons-before"/>
            <w:rFonts w:ascii="Arial" w:hAnsi="Arial" w:cs="Arial"/>
            <w:color w:val="FFFFFF"/>
            <w:bdr w:val="single" w:sz="6" w:space="0" w:color="0073AA" w:frame="1"/>
            <w:shd w:val="clear" w:color="auto" w:fill="0085BA"/>
          </w:rPr>
          <w:t xml:space="preserve"> 5.7</w:t>
        </w:r>
      </w:hyperlink>
    </w:p>
    <w:p w:rsidR="00702C9F" w:rsidRDefault="00702C9F" w:rsidP="00741718">
      <w:pPr>
        <w:spacing w:after="0"/>
      </w:pP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proofErr w:type="spellStart"/>
      <w:r w:rsidRPr="00702C9F">
        <w:rPr>
          <w:rFonts w:ascii="Consolas" w:hAnsi="Consolas" w:cs="Consolas"/>
          <w:sz w:val="24"/>
          <w:szCs w:val="24"/>
        </w:rPr>
        <w:t>Xampp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r w:rsidRPr="00702C9F">
        <w:rPr>
          <w:rFonts w:ascii="Consolas" w:hAnsi="Consolas" w:cs="Consolas"/>
          <w:sz w:val="24"/>
          <w:szCs w:val="24"/>
          <w:lang w:val="mn-MN"/>
        </w:rPr>
        <w:t xml:space="preserve">суулгах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02C9F">
        <w:rPr>
          <w:rFonts w:ascii="Consolas" w:hAnsi="Consolas" w:cs="Consolas"/>
          <w:sz w:val="24"/>
          <w:szCs w:val="24"/>
          <w:lang w:val="mn-MN"/>
        </w:rPr>
        <w:t>https://www.apachefriends.org/download.html</w:t>
      </w: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суулгаж дуусаад </w:t>
      </w:r>
      <w:proofErr w:type="spellStart"/>
      <w:r>
        <w:rPr>
          <w:rFonts w:ascii="Consolas" w:hAnsi="Consolas" w:cs="Consolas"/>
          <w:sz w:val="24"/>
          <w:szCs w:val="24"/>
        </w:rPr>
        <w:t>xampp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прогамын </w:t>
      </w:r>
    </w:p>
    <w:p w:rsid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Apache</w:t>
      </w:r>
      <w:r w:rsidR="00D01F39">
        <w:rPr>
          <w:rFonts w:ascii="Consolas" w:hAnsi="Consolas" w:cs="Consolas"/>
          <w:sz w:val="24"/>
          <w:szCs w:val="24"/>
        </w:rPr>
        <w:t xml:space="preserve">    running</w:t>
      </w:r>
    </w:p>
    <w:p w:rsidR="00D01F39" w:rsidRDefault="00702C9F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MySQL </w:t>
      </w:r>
      <w:r w:rsidR="00D01F39">
        <w:rPr>
          <w:rFonts w:ascii="Consolas" w:hAnsi="Consolas" w:cs="Consolas"/>
          <w:sz w:val="24"/>
          <w:szCs w:val="24"/>
        </w:rPr>
        <w:t xml:space="preserve">    running </w:t>
      </w:r>
      <w:r w:rsidR="00D01F39">
        <w:rPr>
          <w:rFonts w:ascii="Consolas" w:hAnsi="Consolas" w:cs="Consolas"/>
          <w:sz w:val="24"/>
          <w:szCs w:val="24"/>
          <w:lang w:val="mn-MN"/>
        </w:rPr>
        <w:t>асааана.</w:t>
      </w:r>
    </w:p>
    <w:p w:rsidR="00D01F39" w:rsidRDefault="00D01F39" w:rsidP="00741718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702C9F" w:rsidRDefault="00D01F39" w:rsidP="00741718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proofErr w:type="spellStart"/>
      <w:r>
        <w:rPr>
          <w:rFonts w:ascii="Consolas" w:hAnsi="Consolas" w:cs="Consolas"/>
          <w:sz w:val="24"/>
          <w:szCs w:val="24"/>
        </w:rPr>
        <w:t>Xampp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="004634A0">
        <w:rPr>
          <w:rFonts w:ascii="Consolas" w:hAnsi="Consolas" w:cs="Consolas"/>
          <w:sz w:val="24"/>
          <w:szCs w:val="24"/>
          <w:lang w:val="mn-MN"/>
        </w:rPr>
        <w:t>программ нь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local </w:t>
      </w:r>
      <w:r>
        <w:rPr>
          <w:rFonts w:ascii="Consolas" w:hAnsi="Consolas" w:cs="Consolas"/>
          <w:sz w:val="24"/>
          <w:szCs w:val="24"/>
          <w:lang w:val="mn-MN"/>
        </w:rPr>
        <w:t xml:space="preserve">орчинд байгаа өөрийнхөө компьютерийг сэрвэр болгож ашиглаж </w:t>
      </w:r>
      <w:proofErr w:type="gramStart"/>
      <w:r>
        <w:rPr>
          <w:rFonts w:ascii="Consolas" w:hAnsi="Consolas" w:cs="Consolas"/>
          <w:sz w:val="24"/>
          <w:szCs w:val="24"/>
          <w:lang w:val="mn-MN"/>
        </w:rPr>
        <w:t>байгаа  хэлбэр</w:t>
      </w:r>
      <w:proofErr w:type="gramEnd"/>
      <w:r>
        <w:rPr>
          <w:rFonts w:ascii="Consolas" w:hAnsi="Consolas" w:cs="Consolas"/>
          <w:sz w:val="24"/>
          <w:szCs w:val="24"/>
          <w:lang w:val="mn-MN"/>
        </w:rPr>
        <w:t xml:space="preserve"> байгаа </w:t>
      </w:r>
    </w:p>
    <w:p w:rsidR="00D01F39" w:rsidRDefault="00D01F39" w:rsidP="00741718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</w:p>
    <w:p w:rsidR="00D01F39" w:rsidRDefault="00D01F39" w:rsidP="00741718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D01F39">
        <w:rPr>
          <w:rFonts w:ascii="Consolas" w:hAnsi="Consolas" w:cs="Consolas"/>
          <w:sz w:val="24"/>
          <w:szCs w:val="24"/>
          <w:lang w:val="mn-MN"/>
        </w:rPr>
        <w:t>C:\xampp\htdocs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 татаж авсан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 xml:space="preserve">zip </w:t>
      </w:r>
      <w:proofErr w:type="spellStart"/>
      <w:r>
        <w:rPr>
          <w:rFonts w:ascii="Consolas" w:hAnsi="Consolas" w:cs="Consolas"/>
          <w:sz w:val="24"/>
          <w:szCs w:val="24"/>
        </w:rPr>
        <w:t>файлаа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хуулаад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тухайн Шинээр </w:t>
      </w:r>
      <w:r>
        <w:rPr>
          <w:rFonts w:ascii="Consolas" w:hAnsi="Consolas" w:cs="Consolas"/>
          <w:sz w:val="24"/>
          <w:szCs w:val="24"/>
        </w:rPr>
        <w:t>folder</w:t>
      </w:r>
      <w:r>
        <w:rPr>
          <w:rFonts w:ascii="Consolas" w:hAnsi="Consolas" w:cs="Consolas"/>
          <w:sz w:val="24"/>
          <w:szCs w:val="24"/>
          <w:lang w:val="mn-MN"/>
        </w:rPr>
        <w:t xml:space="preserve"> үүсгэ</w:t>
      </w:r>
      <w:r>
        <w:rPr>
          <w:rFonts w:ascii="Consolas" w:hAnsi="Consolas" w:cs="Consolas"/>
          <w:sz w:val="24"/>
          <w:szCs w:val="24"/>
        </w:rPr>
        <w:t xml:space="preserve"> (folder-</w:t>
      </w:r>
      <w:r>
        <w:rPr>
          <w:rFonts w:ascii="Consolas" w:hAnsi="Consolas" w:cs="Consolas"/>
          <w:sz w:val="24"/>
          <w:szCs w:val="24"/>
          <w:lang w:val="mn-MN"/>
        </w:rPr>
        <w:t xml:space="preserve">ын нэрийг </w:t>
      </w:r>
      <w:proofErr w:type="spellStart"/>
      <w:r>
        <w:rPr>
          <w:rFonts w:ascii="Consolas" w:hAnsi="Consolas" w:cs="Consolas"/>
          <w:sz w:val="24"/>
          <w:szCs w:val="24"/>
        </w:rPr>
        <w:t>wp</w:t>
      </w:r>
      <w:proofErr w:type="spellEnd"/>
      <w:r w:rsidR="004634A0">
        <w:rPr>
          <w:rFonts w:ascii="Consolas" w:hAnsi="Consolas" w:cs="Consolas"/>
          <w:sz w:val="24"/>
          <w:szCs w:val="24"/>
        </w:rPr>
        <w:t xml:space="preserve">, Local </w:t>
      </w:r>
      <w:r w:rsidR="004634A0">
        <w:rPr>
          <w:rFonts w:ascii="Consolas" w:hAnsi="Consolas" w:cs="Consolas"/>
          <w:sz w:val="24"/>
          <w:szCs w:val="24"/>
          <w:lang w:val="mn-MN"/>
        </w:rPr>
        <w:t>орчин ашиглах</w:t>
      </w:r>
      <w:r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D01F39" w:rsidRDefault="00D01F39" w:rsidP="00741718">
      <w:pPr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  <w:lang w:val="mn-MN"/>
        </w:rPr>
        <w:t>ын</w:t>
      </w:r>
      <w:proofErr w:type="gramEnd"/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zip </w:t>
      </w:r>
      <w:proofErr w:type="spellStart"/>
      <w:r>
        <w:rPr>
          <w:rFonts w:ascii="Consolas" w:hAnsi="Consolas" w:cs="Consolas"/>
          <w:sz w:val="24"/>
          <w:szCs w:val="24"/>
        </w:rPr>
        <w:t>файлаа</w:t>
      </w:r>
      <w:proofErr w:type="spellEnd"/>
      <w:r>
        <w:rPr>
          <w:rFonts w:ascii="Consolas" w:hAnsi="Consolas" w:cs="Consolas"/>
          <w:sz w:val="24"/>
          <w:szCs w:val="24"/>
          <w:lang w:val="mn-MN"/>
        </w:rPr>
        <w:t xml:space="preserve"> ш</w:t>
      </w:r>
      <w:r>
        <w:rPr>
          <w:rFonts w:ascii="Consolas" w:hAnsi="Consolas" w:cs="Consolas"/>
          <w:sz w:val="24"/>
          <w:szCs w:val="24"/>
          <w:lang w:val="mn-MN"/>
        </w:rPr>
        <w:t>инээр үүсгэ</w:t>
      </w:r>
      <w:r>
        <w:rPr>
          <w:rFonts w:ascii="Consolas" w:hAnsi="Consolas" w:cs="Consolas"/>
          <w:sz w:val="24"/>
          <w:szCs w:val="24"/>
          <w:lang w:val="mn-MN"/>
        </w:rPr>
        <w:t>сэн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wp</w:t>
      </w:r>
      <w:proofErr w:type="spellEnd"/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folder</w:t>
      </w:r>
      <w:r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  <w:lang w:val="mn-MN"/>
        </w:rPr>
        <w:t xml:space="preserve">той хуулна. </w:t>
      </w:r>
    </w:p>
    <w:p w:rsidR="004634A0" w:rsidRDefault="004634A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634A0" w:rsidRPr="004634A0" w:rsidRDefault="004634A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Database </w:t>
      </w:r>
      <w:r>
        <w:rPr>
          <w:rFonts w:ascii="Consolas" w:hAnsi="Consolas" w:cs="Consolas"/>
          <w:sz w:val="24"/>
          <w:szCs w:val="24"/>
          <w:lang w:val="mn-MN"/>
        </w:rPr>
        <w:t xml:space="preserve">үүсгэх </w:t>
      </w:r>
      <w:r>
        <w:rPr>
          <w:rFonts w:ascii="Consolas" w:hAnsi="Consolas" w:cs="Consolas"/>
          <w:sz w:val="24"/>
          <w:szCs w:val="24"/>
        </w:rPr>
        <w:t xml:space="preserve">– </w:t>
      </w:r>
      <w:r>
        <w:rPr>
          <w:rFonts w:ascii="Consolas" w:hAnsi="Consolas" w:cs="Consolas"/>
          <w:sz w:val="24"/>
          <w:szCs w:val="24"/>
          <w:lang w:val="mn-MN"/>
        </w:rPr>
        <w:t xml:space="preserve">Тухайн вэб сайтын </w:t>
      </w:r>
      <w:r>
        <w:rPr>
          <w:rFonts w:ascii="Consolas" w:hAnsi="Consolas" w:cs="Consolas"/>
          <w:sz w:val="24"/>
          <w:szCs w:val="24"/>
        </w:rPr>
        <w:t>database</w:t>
      </w:r>
    </w:p>
    <w:p w:rsidR="004634A0" w:rsidRDefault="004634A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Browser </w:t>
      </w:r>
      <w:r>
        <w:rPr>
          <w:rFonts w:ascii="Consolas" w:hAnsi="Consolas" w:cs="Consolas"/>
          <w:sz w:val="24"/>
          <w:szCs w:val="24"/>
        </w:rPr>
        <w:t xml:space="preserve">– chrome - </w:t>
      </w:r>
      <w:hyperlink r:id="rId12" w:history="1">
        <w:r w:rsidRPr="006E30AD">
          <w:rPr>
            <w:rStyle w:val="Hyperlink"/>
            <w:rFonts w:ascii="Consolas" w:hAnsi="Consolas" w:cs="Consolas"/>
            <w:sz w:val="24"/>
            <w:szCs w:val="24"/>
            <w:lang w:val="mn-MN"/>
          </w:rPr>
          <w:t>http://localhost/phpmyadmin/</w:t>
        </w:r>
      </w:hyperlink>
    </w:p>
    <w:p w:rsidR="004634A0" w:rsidRDefault="004634A0" w:rsidP="00741718">
      <w:pPr>
        <w:spacing w:after="0"/>
        <w:ind w:firstLine="72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4634A0" w:rsidRDefault="004634A0" w:rsidP="00741718">
      <w:pPr>
        <w:spacing w:after="0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Database name: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wp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</w:p>
    <w:p w:rsidR="004634A0" w:rsidRDefault="004634A0" w:rsidP="00741718">
      <w:pPr>
        <w:spacing w:after="0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Collection:     Utf8_general_ci</w:t>
      </w:r>
    </w:p>
    <w:p w:rsidR="004634A0" w:rsidRDefault="004634A0" w:rsidP="00741718">
      <w:pPr>
        <w:spacing w:after="0"/>
        <w:ind w:firstLine="72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Create --- </w:t>
      </w:r>
      <w:r>
        <w:rPr>
          <w:rFonts w:ascii="Consolas" w:hAnsi="Consolas" w:cs="Consolas"/>
          <w:sz w:val="24"/>
          <w:szCs w:val="24"/>
          <w:lang w:val="mn-MN"/>
        </w:rPr>
        <w:t xml:space="preserve">ингээд </w:t>
      </w:r>
      <w:r>
        <w:rPr>
          <w:rFonts w:ascii="Consolas" w:hAnsi="Consolas" w:cs="Consolas"/>
          <w:sz w:val="24"/>
          <w:szCs w:val="24"/>
        </w:rPr>
        <w:t xml:space="preserve">database </w:t>
      </w:r>
      <w:r>
        <w:rPr>
          <w:rFonts w:ascii="Consolas" w:hAnsi="Consolas" w:cs="Consolas"/>
          <w:sz w:val="24"/>
          <w:szCs w:val="24"/>
          <w:lang w:val="mn-MN"/>
        </w:rPr>
        <w:t xml:space="preserve">үүсэж байна. </w:t>
      </w:r>
    </w:p>
    <w:p w:rsidR="004634A0" w:rsidRDefault="0079160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Ингээд </w:t>
      </w:r>
      <w:proofErr w:type="spellStart"/>
      <w:r>
        <w:rPr>
          <w:rFonts w:ascii="Consolas" w:hAnsi="Consolas" w:cs="Consolas"/>
          <w:sz w:val="24"/>
          <w:szCs w:val="24"/>
        </w:rPr>
        <w:t>phpmyadmin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  <w:r>
        <w:rPr>
          <w:rFonts w:ascii="Consolas" w:hAnsi="Consolas" w:cs="Consolas"/>
          <w:sz w:val="24"/>
          <w:szCs w:val="24"/>
        </w:rPr>
        <w:t xml:space="preserve">database </w:t>
      </w:r>
      <w:r>
        <w:rPr>
          <w:rFonts w:ascii="Consolas" w:hAnsi="Consolas" w:cs="Consolas"/>
          <w:sz w:val="24"/>
          <w:szCs w:val="24"/>
          <w:lang w:val="mn-MN"/>
        </w:rPr>
        <w:t xml:space="preserve">үүслээ. </w:t>
      </w:r>
    </w:p>
    <w:p w:rsidR="00791603" w:rsidRDefault="0079160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91603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B3DD81" wp14:editId="3F458B09">
            <wp:simplePos x="0" y="0"/>
            <wp:positionH relativeFrom="column">
              <wp:posOffset>4229100</wp:posOffset>
            </wp:positionH>
            <wp:positionV relativeFrom="paragraph">
              <wp:posOffset>45085</wp:posOffset>
            </wp:positionV>
            <wp:extent cx="1971675" cy="3152775"/>
            <wp:effectExtent l="0" t="0" r="9525" b="9525"/>
            <wp:wrapSquare wrapText="bothSides"/>
            <wp:docPr id="4" name="Picture 4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1603" w:rsidRPr="00791603" w:rsidRDefault="0079160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D01F39">
        <w:rPr>
          <w:rFonts w:ascii="Consolas" w:hAnsi="Consolas" w:cs="Consolas"/>
          <w:sz w:val="24"/>
          <w:szCs w:val="24"/>
          <w:lang w:val="mn-MN"/>
        </w:rPr>
        <w:t>C:\xampp\htdocs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</w:t>
      </w:r>
      <w:r>
        <w:rPr>
          <w:rFonts w:ascii="Consolas" w:hAnsi="Consolas" w:cs="Consolas"/>
          <w:sz w:val="24"/>
          <w:szCs w:val="24"/>
          <w:lang w:val="mn-MN"/>
        </w:rPr>
        <w:t xml:space="preserve"> ямар </w:t>
      </w:r>
      <w:r>
        <w:rPr>
          <w:rFonts w:ascii="Consolas" w:hAnsi="Consolas" w:cs="Consolas"/>
          <w:sz w:val="24"/>
          <w:szCs w:val="24"/>
        </w:rPr>
        <w:t>folder</w:t>
      </w:r>
      <w:r>
        <w:rPr>
          <w:rFonts w:ascii="Consolas" w:hAnsi="Consolas" w:cs="Consolas"/>
          <w:sz w:val="24"/>
          <w:szCs w:val="24"/>
          <w:lang w:val="mn-MN"/>
        </w:rPr>
        <w:t>-т</w:t>
      </w:r>
      <w:r>
        <w:rPr>
          <w:rFonts w:ascii="Consolas" w:hAnsi="Consolas" w:cs="Consolas"/>
          <w:sz w:val="24"/>
          <w:szCs w:val="24"/>
          <w:lang w:val="mn-MN"/>
        </w:rPr>
        <w:t xml:space="preserve"> үүсгэ</w:t>
      </w:r>
      <w:r>
        <w:rPr>
          <w:rFonts w:ascii="Consolas" w:hAnsi="Consolas" w:cs="Consolas"/>
          <w:sz w:val="24"/>
          <w:szCs w:val="24"/>
          <w:lang w:val="mn-MN"/>
        </w:rPr>
        <w:t xml:space="preserve">сэн тэр нэрээрээ нэвтэрнэ. </w:t>
      </w:r>
    </w:p>
    <w:p w:rsidR="00D01F39" w:rsidRDefault="00D01F39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Browser </w:t>
      </w:r>
      <w:r>
        <w:rPr>
          <w:rFonts w:ascii="Consolas" w:hAnsi="Consolas" w:cs="Consolas"/>
          <w:sz w:val="24"/>
          <w:szCs w:val="24"/>
        </w:rPr>
        <w:t xml:space="preserve">– chrome - </w:t>
      </w:r>
      <w:hyperlink r:id="rId14" w:history="1">
        <w:r w:rsidRPr="006E30AD">
          <w:rPr>
            <w:rStyle w:val="Hyperlink"/>
            <w:rFonts w:ascii="Consolas" w:hAnsi="Consolas" w:cs="Consolas"/>
            <w:sz w:val="24"/>
            <w:szCs w:val="24"/>
          </w:rPr>
          <w:t>http://localhost/wp/</w:t>
        </w:r>
      </w:hyperlink>
      <w:r>
        <w:rPr>
          <w:rFonts w:ascii="Consolas" w:hAnsi="Consolas" w:cs="Consolas"/>
          <w:sz w:val="24"/>
          <w:szCs w:val="24"/>
        </w:rPr>
        <w:t xml:space="preserve"> </w:t>
      </w: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91603" w:rsidRDefault="00791603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>Хэлээ сонгоод</w:t>
      </w:r>
      <w:r>
        <w:rPr>
          <w:rFonts w:ascii="Consolas" w:hAnsi="Consolas" w:cs="Consolas"/>
          <w:sz w:val="24"/>
          <w:szCs w:val="24"/>
        </w:rPr>
        <w:t xml:space="preserve"> –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continue – Lets go </w:t>
      </w: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91603" w:rsidRDefault="0079160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545A1D" wp14:editId="2E11E187">
            <wp:simplePos x="0" y="0"/>
            <wp:positionH relativeFrom="page">
              <wp:posOffset>3209925</wp:posOffset>
            </wp:positionH>
            <wp:positionV relativeFrom="paragraph">
              <wp:posOffset>635</wp:posOffset>
            </wp:positionV>
            <wp:extent cx="4219575" cy="3081712"/>
            <wp:effectExtent l="0" t="0" r="0" b="4445"/>
            <wp:wrapSquare wrapText="bothSides"/>
            <wp:docPr id="1" name="Picture 1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91603">
        <w:rPr>
          <w:rFonts w:ascii="Consolas" w:hAnsi="Consolas" w:cs="Consolas"/>
          <w:sz w:val="24"/>
          <w:szCs w:val="24"/>
        </w:rPr>
        <w:t>Config</w:t>
      </w:r>
      <w:proofErr w:type="spellEnd"/>
      <w:r w:rsidR="00791603">
        <w:rPr>
          <w:rFonts w:ascii="Consolas" w:hAnsi="Consolas" w:cs="Consolas"/>
          <w:sz w:val="24"/>
          <w:szCs w:val="24"/>
        </w:rPr>
        <w:t xml:space="preserve"> </w:t>
      </w:r>
      <w:r w:rsidR="00791603">
        <w:rPr>
          <w:rFonts w:ascii="Consolas" w:hAnsi="Consolas" w:cs="Consolas"/>
          <w:sz w:val="24"/>
          <w:szCs w:val="24"/>
          <w:lang w:val="mn-MN"/>
        </w:rPr>
        <w:t>тохиргоо хийж өгнө.</w:t>
      </w:r>
    </w:p>
    <w:p w:rsidR="00791603" w:rsidRPr="00A2137B" w:rsidRDefault="00A2137B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741718" w:rsidRDefault="00791603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Database Name: </w:t>
      </w:r>
      <w:proofErr w:type="spellStart"/>
      <w:proofErr w:type="gramStart"/>
      <w:r w:rsidR="00A2137B">
        <w:rPr>
          <w:rFonts w:ascii="Consolas" w:hAnsi="Consolas" w:cs="Consolas"/>
          <w:sz w:val="24"/>
          <w:szCs w:val="24"/>
        </w:rPr>
        <w:t>wp</w:t>
      </w:r>
      <w:proofErr w:type="spellEnd"/>
      <w:proofErr w:type="gramEnd"/>
      <w:r w:rsidR="00A2137B">
        <w:rPr>
          <w:rFonts w:ascii="Consolas" w:hAnsi="Consolas" w:cs="Consolas"/>
          <w:sz w:val="24"/>
          <w:szCs w:val="24"/>
        </w:rPr>
        <w:t xml:space="preserve"> </w:t>
      </w:r>
    </w:p>
    <w:p w:rsidR="00791603" w:rsidRDefault="00A2137B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 w:rsidR="00791603" w:rsidRPr="00791603">
        <w:rPr>
          <w:rFonts w:ascii="Consolas" w:hAnsi="Consolas" w:cs="Consolas"/>
          <w:sz w:val="24"/>
          <w:szCs w:val="24"/>
        </w:rPr>
        <w:t>phpmyadmin</w:t>
      </w:r>
      <w:proofErr w:type="spellEnd"/>
      <w:proofErr w:type="gramEnd"/>
      <w:r w:rsidR="00791603">
        <w:rPr>
          <w:rFonts w:ascii="Consolas" w:hAnsi="Consolas" w:cs="Consolas"/>
          <w:sz w:val="24"/>
          <w:szCs w:val="24"/>
        </w:rPr>
        <w:t xml:space="preserve"> </w:t>
      </w:r>
      <w:r w:rsidR="00791603">
        <w:rPr>
          <w:rFonts w:ascii="Consolas" w:hAnsi="Consolas" w:cs="Consolas"/>
          <w:sz w:val="24"/>
          <w:szCs w:val="24"/>
          <w:lang w:val="mn-MN"/>
        </w:rPr>
        <w:t xml:space="preserve">дотор үүсгэсэн </w:t>
      </w:r>
      <w:r w:rsidR="00791603">
        <w:rPr>
          <w:rFonts w:ascii="Consolas" w:hAnsi="Consolas" w:cs="Consolas"/>
          <w:sz w:val="24"/>
          <w:szCs w:val="24"/>
        </w:rPr>
        <w:t xml:space="preserve">database </w:t>
      </w:r>
      <w:r w:rsidR="00791603">
        <w:rPr>
          <w:rFonts w:ascii="Consolas" w:hAnsi="Consolas" w:cs="Consolas"/>
          <w:sz w:val="24"/>
          <w:szCs w:val="24"/>
          <w:lang w:val="mn-MN"/>
        </w:rPr>
        <w:t>нэр</w:t>
      </w:r>
      <w:r>
        <w:rPr>
          <w:rFonts w:ascii="Consolas" w:hAnsi="Consolas" w:cs="Consolas"/>
          <w:sz w:val="24"/>
          <w:szCs w:val="24"/>
        </w:rPr>
        <w:t>)</w:t>
      </w:r>
      <w:r w:rsidR="00791603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741718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Username: root </w:t>
      </w: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xampp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буюу </w:t>
      </w:r>
      <w:r>
        <w:rPr>
          <w:rFonts w:ascii="Consolas" w:hAnsi="Consolas" w:cs="Consolas"/>
          <w:sz w:val="24"/>
          <w:szCs w:val="24"/>
        </w:rPr>
        <w:t xml:space="preserve">local </w:t>
      </w:r>
      <w:r>
        <w:rPr>
          <w:rFonts w:ascii="Consolas" w:hAnsi="Consolas" w:cs="Consolas"/>
          <w:sz w:val="24"/>
          <w:szCs w:val="24"/>
          <w:lang w:val="mn-MN"/>
        </w:rPr>
        <w:t>дээрээ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сайтаа суулгаж байгаа тохиолдолд </w:t>
      </w:r>
      <w:r>
        <w:rPr>
          <w:rFonts w:ascii="Consolas" w:hAnsi="Consolas" w:cs="Consolas"/>
          <w:sz w:val="24"/>
          <w:szCs w:val="24"/>
        </w:rPr>
        <w:t xml:space="preserve">username root password </w:t>
      </w:r>
      <w:r>
        <w:rPr>
          <w:rFonts w:ascii="Consolas" w:hAnsi="Consolas" w:cs="Consolas"/>
          <w:sz w:val="24"/>
          <w:szCs w:val="24"/>
          <w:lang w:val="mn-MN"/>
        </w:rPr>
        <w:t xml:space="preserve">байхгүй байна.  </w:t>
      </w:r>
      <w:r>
        <w:rPr>
          <w:rFonts w:ascii="Consolas" w:hAnsi="Consolas" w:cs="Consolas"/>
          <w:sz w:val="24"/>
          <w:szCs w:val="24"/>
        </w:rPr>
        <w:t>)</w:t>
      </w:r>
    </w:p>
    <w:p w:rsidR="00741718" w:rsidRPr="00A2137B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D01F39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Password: </w:t>
      </w: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Database Host: </w:t>
      </w:r>
      <w:proofErr w:type="spellStart"/>
      <w:r>
        <w:rPr>
          <w:rFonts w:ascii="Consolas" w:hAnsi="Consolas" w:cs="Consolas"/>
          <w:sz w:val="24"/>
          <w:szCs w:val="24"/>
        </w:rPr>
        <w:t>localhost</w:t>
      </w:r>
      <w:proofErr w:type="spellEnd"/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Table Prefix: </w:t>
      </w:r>
      <w:proofErr w:type="spellStart"/>
      <w:r>
        <w:rPr>
          <w:rFonts w:ascii="Consolas" w:hAnsi="Consolas" w:cs="Consolas"/>
          <w:sz w:val="24"/>
          <w:szCs w:val="24"/>
        </w:rPr>
        <w:t>wp</w:t>
      </w:r>
      <w:proofErr w:type="spellEnd"/>
      <w:r>
        <w:rPr>
          <w:rFonts w:ascii="Consolas" w:hAnsi="Consolas" w:cs="Consolas"/>
          <w:sz w:val="24"/>
          <w:szCs w:val="24"/>
        </w:rPr>
        <w:t>_</w:t>
      </w: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Submit </w:t>
      </w: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4E4260" w:rsidRDefault="004E426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Run the installation</w:t>
      </w:r>
    </w:p>
    <w:p w:rsidR="00A2137B" w:rsidRDefault="00A2137B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A2137B" w:rsidRDefault="004E426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4A7CEFC" wp14:editId="54BC57F6">
            <wp:extent cx="4752975" cy="990600"/>
            <wp:effectExtent l="0" t="0" r="9525" b="0"/>
            <wp:docPr id="3" name="Picture 3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proofErr w:type="spellStart"/>
      <w:r>
        <w:rPr>
          <w:rFonts w:ascii="Consolas" w:hAnsi="Consolas" w:cs="Consolas"/>
          <w:sz w:val="24"/>
          <w:szCs w:val="24"/>
        </w:rPr>
        <w:t>Localhost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доторх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wp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- site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proofErr w:type="spellStart"/>
      <w:r>
        <w:rPr>
          <w:rFonts w:ascii="Consolas" w:hAnsi="Consolas" w:cs="Consolas"/>
          <w:sz w:val="24"/>
          <w:szCs w:val="24"/>
        </w:rPr>
        <w:t>phpmyadmin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дотор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байгаа </w:t>
      </w:r>
      <w:r>
        <w:rPr>
          <w:rFonts w:ascii="Consolas" w:hAnsi="Consolas" w:cs="Consolas"/>
          <w:sz w:val="24"/>
          <w:szCs w:val="24"/>
        </w:rPr>
        <w:t>database-</w:t>
      </w:r>
      <w:proofErr w:type="spellStart"/>
      <w:r>
        <w:rPr>
          <w:rFonts w:ascii="Consolas" w:hAnsi="Consolas" w:cs="Consolas"/>
          <w:sz w:val="24"/>
          <w:szCs w:val="24"/>
        </w:rPr>
        <w:t>ын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доторх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wp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  <w:lang w:val="mn-MN"/>
        </w:rPr>
        <w:t xml:space="preserve">-тай холбогдож байна. </w:t>
      </w: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41718" w:rsidRDefault="00603342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4C0D8B8" wp14:editId="6546E1C2">
            <wp:simplePos x="0" y="0"/>
            <wp:positionH relativeFrom="margin">
              <wp:posOffset>2743200</wp:posOffset>
            </wp:positionH>
            <wp:positionV relativeFrom="paragraph">
              <wp:posOffset>88265</wp:posOffset>
            </wp:positionV>
            <wp:extent cx="3333750" cy="3400425"/>
            <wp:effectExtent l="0" t="0" r="0" b="9525"/>
            <wp:wrapSquare wrapText="bothSides"/>
            <wp:docPr id="5" name="Picture 5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41718" w:rsidRPr="00741718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Site title: WP Site</w:t>
      </w:r>
    </w:p>
    <w:p w:rsidR="00D01F39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  <w:lang w:val="mn-MN"/>
        </w:rPr>
        <w:t xml:space="preserve">Сайтын </w:t>
      </w:r>
      <w:proofErr w:type="gramStart"/>
      <w:r>
        <w:rPr>
          <w:rFonts w:ascii="Consolas" w:hAnsi="Consolas" w:cs="Consolas"/>
          <w:sz w:val="24"/>
          <w:szCs w:val="24"/>
          <w:lang w:val="mn-MN"/>
        </w:rPr>
        <w:t xml:space="preserve">гарчиг </w:t>
      </w:r>
      <w:r>
        <w:rPr>
          <w:rFonts w:ascii="Consolas" w:hAnsi="Consolas" w:cs="Consolas"/>
          <w:sz w:val="24"/>
          <w:szCs w:val="24"/>
        </w:rPr>
        <w:t>)</w:t>
      </w:r>
      <w:proofErr w:type="gramEnd"/>
    </w:p>
    <w:p w:rsidR="00741718" w:rsidRDefault="00741718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&lt;</w:t>
      </w:r>
      <w:proofErr w:type="gramStart"/>
      <w:r>
        <w:rPr>
          <w:rFonts w:ascii="Consolas" w:hAnsi="Consolas" w:cs="Consolas"/>
          <w:sz w:val="24"/>
          <w:szCs w:val="24"/>
        </w:rPr>
        <w:t>title</w:t>
      </w:r>
      <w:proofErr w:type="gramEnd"/>
      <w:r>
        <w:rPr>
          <w:rFonts w:ascii="Consolas" w:hAnsi="Consolas" w:cs="Consolas"/>
          <w:sz w:val="24"/>
          <w:szCs w:val="24"/>
        </w:rPr>
        <w:t>&gt;</w:t>
      </w:r>
      <w:r w:rsidRPr="00741718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WP Site</w:t>
      </w:r>
      <w:r>
        <w:rPr>
          <w:rFonts w:ascii="Consolas" w:hAnsi="Consolas" w:cs="Consolas"/>
          <w:sz w:val="24"/>
          <w:szCs w:val="24"/>
        </w:rPr>
        <w:t xml:space="preserve">&lt;/title&gt; </w:t>
      </w:r>
      <w:r>
        <w:rPr>
          <w:rFonts w:ascii="Consolas" w:hAnsi="Consolas" w:cs="Consolas"/>
          <w:sz w:val="24"/>
          <w:szCs w:val="24"/>
          <w:lang w:val="mn-MN"/>
        </w:rPr>
        <w:t>ижил</w:t>
      </w:r>
    </w:p>
    <w:p w:rsidR="00603342" w:rsidRDefault="00603342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Username: admin</w:t>
      </w:r>
    </w:p>
    <w:p w:rsid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  <w:lang w:val="mn-MN"/>
        </w:rPr>
        <w:t>Сайтруу нэвтэрч орох нэр</w:t>
      </w:r>
      <w:r>
        <w:rPr>
          <w:rFonts w:ascii="Consolas" w:hAnsi="Consolas" w:cs="Consolas"/>
          <w:sz w:val="24"/>
          <w:szCs w:val="24"/>
        </w:rPr>
        <w:t>)</w:t>
      </w:r>
    </w:p>
    <w:p w:rsid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Password: </w:t>
      </w:r>
      <w:r w:rsidRPr="00603342">
        <w:rPr>
          <w:rFonts w:ascii="Consolas" w:hAnsi="Consolas" w:cs="Consolas"/>
          <w:sz w:val="24"/>
          <w:szCs w:val="24"/>
        </w:rPr>
        <w:t>T</w:t>
      </w:r>
      <w:proofErr w:type="gramStart"/>
      <w:r w:rsidRPr="00603342">
        <w:rPr>
          <w:rFonts w:ascii="Consolas" w:hAnsi="Consolas" w:cs="Consolas"/>
          <w:sz w:val="24"/>
          <w:szCs w:val="24"/>
        </w:rPr>
        <w:t>)%</w:t>
      </w:r>
      <w:proofErr w:type="gramEnd"/>
      <w:r w:rsidRPr="00603342">
        <w:rPr>
          <w:rFonts w:ascii="Consolas" w:hAnsi="Consolas" w:cs="Consolas"/>
          <w:sz w:val="24"/>
          <w:szCs w:val="24"/>
        </w:rPr>
        <w:t>B%IXv2ngUYwXawE</w:t>
      </w:r>
    </w:p>
    <w:p w:rsidR="00603342" w:rsidRDefault="00603342" w:rsidP="00603342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  <w:lang w:val="mn-MN"/>
        </w:rPr>
        <w:t>Сайтруу нэвтэрч орох password</w:t>
      </w:r>
      <w:r>
        <w:rPr>
          <w:rFonts w:ascii="Consolas" w:hAnsi="Consolas" w:cs="Consolas"/>
          <w:sz w:val="24"/>
          <w:szCs w:val="24"/>
        </w:rPr>
        <w:t>)</w:t>
      </w:r>
    </w:p>
    <w:p w:rsidR="00603342" w:rsidRDefault="00603342" w:rsidP="00603342">
      <w:pPr>
        <w:spacing w:after="0"/>
        <w:rPr>
          <w:rFonts w:ascii="Consolas" w:hAnsi="Consolas" w:cs="Consolas"/>
          <w:sz w:val="24"/>
          <w:szCs w:val="24"/>
        </w:rPr>
      </w:pPr>
    </w:p>
    <w:p w:rsidR="00603342" w:rsidRDefault="00603342" w:rsidP="00603342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Your email: </w:t>
      </w:r>
      <w:r w:rsidRPr="00603342">
        <w:rPr>
          <w:rFonts w:ascii="Consolas" w:hAnsi="Consolas" w:cs="Consolas"/>
          <w:sz w:val="24"/>
          <w:szCs w:val="24"/>
        </w:rPr>
        <w:t>test@gmail.com</w:t>
      </w:r>
    </w:p>
    <w:p w:rsidR="00603342" w:rsidRDefault="00603342" w:rsidP="00603342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  <w:lang w:val="mn-MN"/>
        </w:rPr>
        <w:t>Нууц үг сэргээх гэх мэт ашиглана.</w:t>
      </w:r>
      <w:r>
        <w:rPr>
          <w:rFonts w:ascii="Consolas" w:hAnsi="Consolas" w:cs="Consolas"/>
          <w:sz w:val="24"/>
          <w:szCs w:val="24"/>
        </w:rPr>
        <w:t>)</w:t>
      </w:r>
    </w:p>
    <w:p w:rsidR="00603342" w:rsidRP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41718" w:rsidRPr="00603342" w:rsidRDefault="00603342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Install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</w:p>
    <w:p w:rsidR="00741718" w:rsidRPr="00741718" w:rsidRDefault="00741718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D01F39" w:rsidRDefault="00D01F39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4772025" cy="1666875"/>
            <wp:effectExtent l="0" t="0" r="9525" b="9525"/>
            <wp:docPr id="6" name="Picture 6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>\</w:t>
      </w: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Ажиллтай сууллаа... </w:t>
      </w: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Нэвтэрч орох </w:t>
      </w:r>
    </w:p>
    <w:p w:rsidR="002E08FD" w:rsidRDefault="00261E2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http://localhost/WP%20S</w:t>
      </w:r>
      <w:r w:rsidRPr="00261E23">
        <w:rPr>
          <w:rFonts w:ascii="Consolas" w:hAnsi="Consolas" w:cs="Consolas"/>
          <w:sz w:val="24"/>
          <w:szCs w:val="24"/>
          <w:lang w:val="mn-MN"/>
        </w:rPr>
        <w:t>ite/wp-login.php</w:t>
      </w: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Log In </w:t>
      </w: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2E08FD" w:rsidRDefault="00261E23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209800" cy="2400300"/>
            <wp:effectExtent l="0" t="0" r="0" b="0"/>
            <wp:docPr id="7" name="Picture 7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176CFC" w:rsidRDefault="00261E23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Ингээд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 xml:space="preserve"> admin </w:t>
      </w:r>
      <w:r>
        <w:rPr>
          <w:rFonts w:ascii="Consolas" w:hAnsi="Consolas" w:cs="Consolas"/>
          <w:sz w:val="24"/>
          <w:szCs w:val="24"/>
          <w:lang w:val="mn-MN"/>
        </w:rPr>
        <w:t>удирдлага эхэлж байна.</w:t>
      </w:r>
    </w:p>
    <w:p w:rsidR="00176CFC" w:rsidRDefault="00176CFC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AF7BC7" w:rsidRDefault="00AF7BC7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6419850" cy="2752725"/>
            <wp:effectExtent l="0" t="0" r="0" b="9525"/>
            <wp:docPr id="8" name="Picture 8" descr="C:\Users\compu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C7" w:rsidRDefault="00AF7BC7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7328F0" w:rsidRDefault="007328F0" w:rsidP="007328F0">
      <w:pPr>
        <w:spacing w:after="0"/>
        <w:rPr>
          <w:rFonts w:ascii="Consolas" w:hAnsi="Consolas" w:cs="Consolas"/>
          <w:sz w:val="24"/>
          <w:szCs w:val="24"/>
          <w:lang w:val="mn-MN"/>
        </w:rPr>
      </w:pP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  <w:lang w:val="mn-MN"/>
        </w:rPr>
        <w:t xml:space="preserve"> гэж </w:t>
      </w:r>
      <w:proofErr w:type="gramStart"/>
      <w:r>
        <w:rPr>
          <w:rFonts w:ascii="Consolas" w:hAnsi="Consolas" w:cs="Consolas"/>
          <w:sz w:val="24"/>
          <w:szCs w:val="24"/>
          <w:lang w:val="mn-MN"/>
        </w:rPr>
        <w:t>юу ?</w:t>
      </w:r>
      <w:proofErr w:type="gramEnd"/>
      <w:r>
        <w:rPr>
          <w:rFonts w:ascii="Consolas" w:hAnsi="Consolas" w:cs="Consolas"/>
          <w:sz w:val="24"/>
          <w:szCs w:val="24"/>
          <w:lang w:val="mn-MN"/>
        </w:rPr>
        <w:t xml:space="preserve"> Товчхон тайлбарлахад </w:t>
      </w:r>
    </w:p>
    <w:p w:rsidR="007328F0" w:rsidRDefault="007328F0" w:rsidP="007328F0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Хамгийн анх блог системээр үүссэн одоогоор 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sz w:val="24"/>
          <w:szCs w:val="24"/>
          <w:lang w:val="mn-MN"/>
        </w:rPr>
        <w:t xml:space="preserve"> гаруй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жил болоод хөгжөөд явж байгаа ийм </w:t>
      </w:r>
      <w:r>
        <w:rPr>
          <w:rFonts w:ascii="Consolas" w:hAnsi="Consolas" w:cs="Consolas"/>
          <w:sz w:val="24"/>
          <w:szCs w:val="24"/>
        </w:rPr>
        <w:t>CMS</w:t>
      </w:r>
      <w:r>
        <w:rPr>
          <w:rFonts w:ascii="Consolas" w:hAnsi="Consolas" w:cs="Consolas"/>
          <w:sz w:val="24"/>
          <w:szCs w:val="24"/>
          <w:lang w:val="mn-MN"/>
        </w:rPr>
        <w:t xml:space="preserve"> байгаа.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дээр бүх төрлийн веб сайтыг хийж болохоор байгаа. Дэлхий нийтийн вэб сайтны 30 орчим хувийг эзэлж байдаг. </w:t>
      </w:r>
    </w:p>
    <w:p w:rsidR="007328F0" w:rsidRDefault="007328F0" w:rsidP="007328F0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Давуу тал:</w:t>
      </w:r>
    </w:p>
    <w:p w:rsidR="007328F0" w:rsidRDefault="007328F0" w:rsidP="007328F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Анхан шатны мэдлэгтэй хүмүүс вэб сайт хийж болдог. </w:t>
      </w:r>
    </w:p>
    <w:p w:rsidR="007328F0" w:rsidRDefault="007328F0" w:rsidP="007328F0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  <w:proofErr w:type="spellStart"/>
      <w:r>
        <w:rPr>
          <w:rFonts w:ascii="Consolas" w:hAnsi="Consolas" w:cs="Consolas"/>
          <w:sz w:val="24"/>
          <w:szCs w:val="24"/>
        </w:rPr>
        <w:t>Youtude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дээр хичээлүүд зөндөө байдаг.</w:t>
      </w:r>
    </w:p>
    <w:p w:rsidR="007328F0" w:rsidRPr="00AF7BC7" w:rsidRDefault="007328F0" w:rsidP="007328F0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HTML CSS </w:t>
      </w:r>
      <w:r>
        <w:rPr>
          <w:rFonts w:ascii="Consolas" w:hAnsi="Consolas" w:cs="Consolas"/>
          <w:sz w:val="24"/>
          <w:szCs w:val="24"/>
          <w:lang w:val="mn-MN"/>
        </w:rPr>
        <w:t xml:space="preserve">ашиглаж </w:t>
      </w:r>
      <w:r w:rsidRPr="00AF7BC7"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статик сайт хийснээ </w:t>
      </w:r>
      <w:proofErr w:type="spellStart"/>
      <w:r>
        <w:rPr>
          <w:rFonts w:ascii="Consolas" w:hAnsi="Consolas" w:cs="Consolas"/>
          <w:sz w:val="24"/>
          <w:szCs w:val="24"/>
        </w:rPr>
        <w:t>wordpress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 xml:space="preserve">admin </w:t>
      </w:r>
      <w:r>
        <w:rPr>
          <w:rFonts w:ascii="Consolas" w:hAnsi="Consolas" w:cs="Consolas"/>
          <w:sz w:val="24"/>
          <w:szCs w:val="24"/>
          <w:lang w:val="mn-MN"/>
        </w:rPr>
        <w:t xml:space="preserve">удирдлыг ашиглаж сайт хийх </w:t>
      </w:r>
    </w:p>
    <w:p w:rsidR="007328F0" w:rsidRDefault="007328F0" w:rsidP="007328F0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Яаж хийх вэ гэхлээр </w:t>
      </w:r>
      <w:proofErr w:type="spellStart"/>
      <w:r>
        <w:rPr>
          <w:rFonts w:ascii="Consolas" w:hAnsi="Consolas" w:cs="Consolas"/>
          <w:sz w:val="24"/>
          <w:szCs w:val="24"/>
        </w:rPr>
        <w:t>wordpess</w:t>
      </w:r>
      <w:proofErr w:type="spellEnd"/>
      <w:r>
        <w:rPr>
          <w:rFonts w:ascii="Consolas" w:hAnsi="Consolas" w:cs="Consolas"/>
          <w:sz w:val="24"/>
          <w:szCs w:val="24"/>
        </w:rPr>
        <w:t xml:space="preserve"> template-</w:t>
      </w:r>
      <w:r>
        <w:rPr>
          <w:rFonts w:ascii="Consolas" w:hAnsi="Consolas" w:cs="Consolas"/>
          <w:sz w:val="24"/>
          <w:szCs w:val="24"/>
          <w:lang w:val="mn-MN"/>
        </w:rPr>
        <w:t xml:space="preserve">г ашишлаад </w:t>
      </w:r>
    </w:p>
    <w:p w:rsidR="007328F0" w:rsidRPr="007328F0" w:rsidRDefault="007328F0" w:rsidP="007328F0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7328F0">
        <w:rPr>
          <w:rFonts w:ascii="Consolas" w:hAnsi="Consolas" w:cs="Consolas"/>
          <w:sz w:val="24"/>
          <w:szCs w:val="24"/>
          <w:lang w:val="mn-MN"/>
        </w:rPr>
        <w:t>C:\xampp\htdocs\w</w:t>
      </w:r>
      <w:r>
        <w:rPr>
          <w:rFonts w:ascii="Consolas" w:hAnsi="Consolas" w:cs="Consolas"/>
          <w:sz w:val="24"/>
          <w:szCs w:val="24"/>
          <w:lang w:val="mn-MN"/>
        </w:rPr>
        <w:t>p\wp-content\themes\</w:t>
      </w:r>
      <w:r w:rsidRPr="007328F0">
        <w:t xml:space="preserve"> </w:t>
      </w:r>
      <w:proofErr w:type="spellStart"/>
      <w:r w:rsidRPr="007328F0">
        <w:rPr>
          <w:rFonts w:ascii="Consolas" w:hAnsi="Consolas" w:cs="Consolas"/>
          <w:sz w:val="24"/>
          <w:szCs w:val="24"/>
        </w:rPr>
        <w:t>twentytwenty</w:t>
      </w:r>
      <w:proofErr w:type="spellEnd"/>
      <w:r>
        <w:rPr>
          <w:rFonts w:ascii="Consolas" w:hAnsi="Consolas" w:cs="Consolas"/>
          <w:sz w:val="24"/>
          <w:szCs w:val="24"/>
          <w:lang w:val="mn-MN"/>
        </w:rPr>
        <w:t xml:space="preserve"> - дотор файлуудыг өөрчилсөөр өөрийн </w:t>
      </w:r>
      <w:r>
        <w:rPr>
          <w:rFonts w:ascii="Consolas" w:hAnsi="Consolas" w:cs="Consolas"/>
          <w:sz w:val="24"/>
          <w:szCs w:val="24"/>
        </w:rPr>
        <w:t xml:space="preserve">template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болоод тэрийгээ хөгжүүлээд явна. </w:t>
      </w:r>
    </w:p>
    <w:p w:rsidR="00AF7BC7" w:rsidRDefault="00AF7BC7" w:rsidP="0074171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2E08FD" w:rsidRDefault="002E08FD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2E08FD" w:rsidRDefault="003E536A" w:rsidP="00801F31">
      <w:pPr>
        <w:spacing w:after="0"/>
        <w:jc w:val="center"/>
        <w:rPr>
          <w:rFonts w:ascii="Consolas" w:hAnsi="Consolas" w:cs="Consolas"/>
          <w:b/>
          <w:sz w:val="28"/>
          <w:szCs w:val="28"/>
          <w:lang w:val="mn-MN"/>
        </w:rPr>
      </w:pPr>
      <w:r>
        <w:rPr>
          <w:rFonts w:ascii="Consolas" w:hAnsi="Consolas" w:cs="Consolas"/>
          <w:b/>
          <w:sz w:val="28"/>
          <w:szCs w:val="28"/>
        </w:rPr>
        <w:t xml:space="preserve">11 </w:t>
      </w:r>
      <w:proofErr w:type="spellStart"/>
      <w:r w:rsidR="007328F0" w:rsidRPr="00801F31">
        <w:rPr>
          <w:rFonts w:ascii="Consolas" w:hAnsi="Consolas" w:cs="Consolas"/>
          <w:b/>
          <w:sz w:val="28"/>
          <w:szCs w:val="28"/>
        </w:rPr>
        <w:t>W</w:t>
      </w:r>
      <w:r w:rsidR="007328F0" w:rsidRPr="00801F31">
        <w:rPr>
          <w:rFonts w:ascii="Consolas" w:hAnsi="Consolas" w:cs="Consolas"/>
          <w:b/>
          <w:sz w:val="28"/>
          <w:szCs w:val="28"/>
        </w:rPr>
        <w:t>ordpess</w:t>
      </w:r>
      <w:proofErr w:type="spellEnd"/>
      <w:r w:rsidR="007328F0" w:rsidRPr="00801F31">
        <w:rPr>
          <w:rFonts w:ascii="Consolas" w:hAnsi="Consolas" w:cs="Consolas"/>
          <w:b/>
          <w:sz w:val="28"/>
          <w:szCs w:val="28"/>
        </w:rPr>
        <w:t xml:space="preserve"> admin </w:t>
      </w:r>
      <w:r w:rsidR="007328F0" w:rsidRPr="00801F31">
        <w:rPr>
          <w:rFonts w:ascii="Consolas" w:hAnsi="Consolas" w:cs="Consolas"/>
          <w:b/>
          <w:sz w:val="28"/>
          <w:szCs w:val="28"/>
          <w:lang w:val="mn-MN"/>
        </w:rPr>
        <w:t>удирдлага</w:t>
      </w:r>
    </w:p>
    <w:p w:rsidR="00801F31" w:rsidRPr="00801F31" w:rsidRDefault="00801F31" w:rsidP="00801F31">
      <w:pPr>
        <w:spacing w:after="0"/>
        <w:jc w:val="center"/>
        <w:rPr>
          <w:rFonts w:ascii="Consolas" w:hAnsi="Consolas" w:cs="Consolas"/>
          <w:b/>
          <w:sz w:val="28"/>
          <w:szCs w:val="28"/>
          <w:lang w:val="mn-MN"/>
        </w:rPr>
      </w:pPr>
    </w:p>
    <w:p w:rsidR="007328F0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328F0" w:rsidRPr="00702C9F" w:rsidRDefault="007328F0" w:rsidP="007328F0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***********************</w:t>
      </w:r>
      <w:r w:rsidRPr="007328F0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age </w:t>
      </w:r>
      <w:r w:rsidRPr="00702C9F">
        <w:rPr>
          <w:rFonts w:ascii="Consolas" w:hAnsi="Consolas" w:cs="Consolas"/>
          <w:sz w:val="24"/>
          <w:szCs w:val="24"/>
        </w:rPr>
        <w:t>***********************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+ </w:t>
      </w:r>
      <w:r>
        <w:rPr>
          <w:rFonts w:ascii="Consolas" w:hAnsi="Consolas" w:cs="Consolas"/>
          <w:sz w:val="24"/>
          <w:szCs w:val="24"/>
          <w:lang w:val="mn-MN"/>
        </w:rPr>
        <w:t>Б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идний</w:t>
      </w:r>
      <w:proofErr w:type="spellEnd"/>
      <w:r w:rsidR="00702C9F"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тухай</w:t>
      </w:r>
      <w:proofErr w:type="spellEnd"/>
      <w:r w:rsidR="00702C9F"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Мэндчилгээ</w:t>
      </w:r>
      <w:proofErr w:type="spellEnd"/>
    </w:p>
    <w:p w:rsidR="00702C9F" w:rsidRPr="007328F0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Add to menu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*********************** Categories ***********************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r w:rsidR="00702C9F"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</w:p>
    <w:p w:rsidR="00702C9F" w:rsidRPr="00702C9F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Видео</w:t>
      </w:r>
      <w:proofErr w:type="spellEnd"/>
      <w:r w:rsidR="00702C9F"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702C9F"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</w:p>
    <w:p w:rsidR="00702C9F" w:rsidRPr="00702C9F" w:rsidRDefault="007328F0" w:rsidP="0074171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Add to menu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********************** Menus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нэмэх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 *</w:t>
      </w:r>
      <w:proofErr w:type="gramEnd"/>
      <w:r w:rsidRPr="00702C9F">
        <w:rPr>
          <w:rFonts w:ascii="Consolas" w:hAnsi="Consolas" w:cs="Consolas"/>
          <w:sz w:val="24"/>
          <w:szCs w:val="24"/>
        </w:rPr>
        <w:t>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Edit Menus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</w:t>
      </w:r>
      <w:proofErr w:type="spellStart"/>
      <w:r w:rsidRPr="00702C9F">
        <w:rPr>
          <w:rFonts w:ascii="Consolas" w:hAnsi="Consolas" w:cs="Consolas"/>
          <w:sz w:val="24"/>
          <w:szCs w:val="24"/>
        </w:rPr>
        <w:t>Үндсэн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menu***********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Menu Name: </w:t>
      </w:r>
      <w:proofErr w:type="spellStart"/>
      <w:r w:rsidRPr="00702C9F">
        <w:rPr>
          <w:rFonts w:ascii="Consolas" w:hAnsi="Consolas" w:cs="Consolas"/>
          <w:sz w:val="24"/>
          <w:szCs w:val="24"/>
        </w:rPr>
        <w:t>Нүүр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create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menu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Add menu items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1. </w:t>
      </w:r>
      <w:proofErr w:type="gramStart"/>
      <w:r w:rsidRPr="00702C9F">
        <w:rPr>
          <w:rFonts w:ascii="Consolas" w:hAnsi="Consolas" w:cs="Consolas"/>
          <w:sz w:val="24"/>
          <w:szCs w:val="24"/>
        </w:rPr>
        <w:t>page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- view all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gramStart"/>
      <w:r w:rsidRPr="00702C9F">
        <w:rPr>
          <w:rFonts w:ascii="Consolas" w:hAnsi="Consolas" w:cs="Consolas"/>
          <w:sz w:val="24"/>
          <w:szCs w:val="24"/>
        </w:rPr>
        <w:t>home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бидний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тухай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Мэндчилгээ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2. Custom Links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lastRenderedPageBreak/>
        <w:t>+ https://www.google.com/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702C9F">
        <w:rPr>
          <w:rFonts w:ascii="Consolas" w:hAnsi="Consolas" w:cs="Consolas"/>
          <w:sz w:val="24"/>
          <w:szCs w:val="24"/>
        </w:rPr>
        <w:t>Энд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дарж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хайлт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хийнэ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үү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3. Categories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702C9F">
        <w:rPr>
          <w:rFonts w:ascii="Consolas" w:hAnsi="Consolas" w:cs="Consolas"/>
          <w:sz w:val="24"/>
          <w:szCs w:val="24"/>
        </w:rPr>
        <w:t>Видео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</w:r>
      <w:proofErr w:type="gramStart"/>
      <w:r w:rsidRPr="00702C9F">
        <w:rPr>
          <w:rFonts w:ascii="Consolas" w:hAnsi="Consolas" w:cs="Consolas"/>
          <w:sz w:val="24"/>
          <w:szCs w:val="24"/>
        </w:rPr>
        <w:t>add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to menu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Menu structure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цэсний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тохиргоо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хийхдээ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702C9F">
        <w:rPr>
          <w:rFonts w:ascii="Consolas" w:hAnsi="Consolas" w:cs="Consolas"/>
          <w:sz w:val="24"/>
          <w:szCs w:val="24"/>
        </w:rPr>
        <w:t>home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- </w:t>
      </w:r>
      <w:proofErr w:type="spellStart"/>
      <w:r w:rsidRPr="00702C9F">
        <w:rPr>
          <w:rFonts w:ascii="Consolas" w:hAnsi="Consolas" w:cs="Consolas"/>
          <w:sz w:val="24"/>
          <w:szCs w:val="24"/>
        </w:rPr>
        <w:t>ыг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хуудас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болго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бидний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тухай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Мэндчилгээ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(sub menu)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702C9F">
        <w:rPr>
          <w:rFonts w:ascii="Consolas" w:hAnsi="Consolas" w:cs="Consolas"/>
          <w:sz w:val="24"/>
          <w:szCs w:val="24"/>
        </w:rPr>
        <w:t>Энд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дарж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хайлт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хийнэ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үү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702C9F">
        <w:rPr>
          <w:rFonts w:ascii="Consolas" w:hAnsi="Consolas" w:cs="Consolas"/>
          <w:sz w:val="24"/>
          <w:szCs w:val="24"/>
        </w:rPr>
        <w:t>Видео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(sub menu)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Menu Settings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+ Primary menu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save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menu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</w:t>
      </w:r>
      <w:r w:rsidR="00801F31">
        <w:rPr>
          <w:rFonts w:ascii="Consolas" w:hAnsi="Consolas" w:cs="Consolas"/>
          <w:sz w:val="24"/>
          <w:szCs w:val="24"/>
        </w:rPr>
        <w:t>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*************footer menu 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02C9F">
        <w:rPr>
          <w:rFonts w:ascii="Consolas" w:hAnsi="Consolas" w:cs="Consolas"/>
          <w:sz w:val="24"/>
          <w:szCs w:val="24"/>
        </w:rPr>
        <w:t>create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a new menu.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Menu structure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Menu Name: footer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create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menu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Add menu items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1. </w:t>
      </w:r>
      <w:proofErr w:type="gramStart"/>
      <w:r w:rsidRPr="00702C9F">
        <w:rPr>
          <w:rFonts w:ascii="Consolas" w:hAnsi="Consolas" w:cs="Consolas"/>
          <w:sz w:val="24"/>
          <w:szCs w:val="24"/>
        </w:rPr>
        <w:t>page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- view all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бидний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тухай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+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Мэндчилгээ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702C9F">
        <w:rPr>
          <w:rFonts w:ascii="Consolas" w:hAnsi="Consolas" w:cs="Consolas"/>
          <w:sz w:val="24"/>
          <w:szCs w:val="24"/>
        </w:rPr>
        <w:t>add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to menu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Menu structure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бидний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тухай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Мэндчилгээ</w:t>
      </w:r>
      <w:proofErr w:type="spellEnd"/>
      <w:r w:rsidRPr="00702C9F">
        <w:rPr>
          <w:rFonts w:ascii="Consolas" w:hAnsi="Consolas" w:cs="Consolas"/>
          <w:sz w:val="24"/>
          <w:szCs w:val="24"/>
        </w:rPr>
        <w:t>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lastRenderedPageBreak/>
        <w:t>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Menu Settings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Secondary menu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</w:r>
      <w:proofErr w:type="gramStart"/>
      <w:r w:rsidRPr="00702C9F">
        <w:rPr>
          <w:rFonts w:ascii="Consolas" w:hAnsi="Consolas" w:cs="Consolas"/>
          <w:sz w:val="24"/>
          <w:szCs w:val="24"/>
        </w:rPr>
        <w:t>save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menu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********************POST </w:t>
      </w:r>
      <w:proofErr w:type="spellStart"/>
      <w:r w:rsidRPr="00702C9F">
        <w:rPr>
          <w:rFonts w:ascii="Consolas" w:hAnsi="Consolas" w:cs="Consolas"/>
          <w:sz w:val="24"/>
          <w:szCs w:val="24"/>
        </w:rPr>
        <w:t>нэмэх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****************************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Post - add new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^^^^^^^^^^^^^^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+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Мэдээний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гарчиг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+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мэдээний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дэлэнгэргүй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categories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702C9F">
        <w:rPr>
          <w:rFonts w:ascii="Consolas" w:hAnsi="Consolas" w:cs="Consolas"/>
          <w:sz w:val="24"/>
          <w:szCs w:val="24"/>
        </w:rPr>
        <w:t>ямар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ангилал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дотор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харяалагдахыг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хэлнэ</w:t>
      </w:r>
      <w:proofErr w:type="spellEnd"/>
      <w:r w:rsidRPr="00702C9F">
        <w:rPr>
          <w:rFonts w:ascii="Consolas" w:hAnsi="Consolas" w:cs="Consolas"/>
          <w:sz w:val="24"/>
          <w:szCs w:val="24"/>
        </w:rPr>
        <w:t>.)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+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Featured image (</w:t>
      </w:r>
      <w:proofErr w:type="spellStart"/>
      <w:r w:rsidRPr="00702C9F">
        <w:rPr>
          <w:rFonts w:ascii="Consolas" w:hAnsi="Consolas" w:cs="Consolas"/>
          <w:sz w:val="24"/>
          <w:szCs w:val="24"/>
        </w:rPr>
        <w:t>Нүүрэн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дээрх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зураг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)</w:t>
      </w:r>
      <w:proofErr w:type="gram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   + Set featured image - Select Files - </w:t>
      </w:r>
      <w:proofErr w:type="spellStart"/>
      <w:r w:rsidRPr="00702C9F">
        <w:rPr>
          <w:rFonts w:ascii="Consolas" w:hAnsi="Consolas" w:cs="Consolas"/>
          <w:sz w:val="24"/>
          <w:szCs w:val="24"/>
        </w:rPr>
        <w:t>Зураг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- Set featured image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publish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^^^^^^^^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мэдээний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дотор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байгаа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зураг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бусад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мэдээлэл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мэдээний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дэлгэрэнгүй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all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post - </w:t>
      </w:r>
      <w:proofErr w:type="spellStart"/>
      <w:r w:rsidRPr="00702C9F">
        <w:rPr>
          <w:rFonts w:ascii="Consolas" w:hAnsi="Consolas" w:cs="Consolas"/>
          <w:sz w:val="24"/>
          <w:szCs w:val="24"/>
        </w:rPr>
        <w:t>дотор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бүх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мэдээнүүд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буву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post </w:t>
      </w:r>
      <w:proofErr w:type="spellStart"/>
      <w:r w:rsidRPr="00702C9F">
        <w:rPr>
          <w:rFonts w:ascii="Consolas" w:hAnsi="Consolas" w:cs="Consolas"/>
          <w:sz w:val="24"/>
          <w:szCs w:val="24"/>
        </w:rPr>
        <w:t>байгаа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702C9F">
        <w:rPr>
          <w:rFonts w:ascii="Consolas" w:hAnsi="Consolas" w:cs="Consolas"/>
          <w:sz w:val="24"/>
          <w:szCs w:val="24"/>
        </w:rPr>
        <w:t>Ямар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ангилал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ямар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орж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ирсэн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засВарлах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edit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  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устгах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edit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**************************************************************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4. Media </w:t>
      </w:r>
      <w:proofErr w:type="spellStart"/>
      <w:r w:rsidRPr="00702C9F">
        <w:rPr>
          <w:rFonts w:ascii="Consolas" w:hAnsi="Consolas" w:cs="Consolas"/>
          <w:sz w:val="24"/>
          <w:szCs w:val="24"/>
        </w:rPr>
        <w:t>хэсэг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702C9F">
        <w:rPr>
          <w:rFonts w:ascii="Consolas" w:hAnsi="Consolas" w:cs="Consolas"/>
          <w:sz w:val="24"/>
          <w:szCs w:val="24"/>
        </w:rPr>
        <w:t xml:space="preserve">-  </w:t>
      </w:r>
      <w:proofErr w:type="spellStart"/>
      <w:r w:rsidRPr="00702C9F">
        <w:rPr>
          <w:rFonts w:ascii="Consolas" w:hAnsi="Consolas" w:cs="Consolas"/>
          <w:sz w:val="24"/>
          <w:szCs w:val="24"/>
        </w:rPr>
        <w:t>сайтад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ашиглагдаж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байгаа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зураг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орж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ирнэ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өөрөө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оруулж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ирнэ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5. </w:t>
      </w:r>
      <w:proofErr w:type="gramStart"/>
      <w:r w:rsidRPr="00702C9F">
        <w:rPr>
          <w:rFonts w:ascii="Consolas" w:hAnsi="Consolas" w:cs="Consolas"/>
          <w:sz w:val="24"/>
          <w:szCs w:val="24"/>
        </w:rPr>
        <w:t>comment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хэсэг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- </w:t>
      </w:r>
      <w:proofErr w:type="spellStart"/>
      <w:r w:rsidRPr="00702C9F">
        <w:rPr>
          <w:rFonts w:ascii="Consolas" w:hAnsi="Consolas" w:cs="Consolas"/>
          <w:sz w:val="24"/>
          <w:szCs w:val="24"/>
        </w:rPr>
        <w:t>сэтгэгдэл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хэсгийг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хянах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боломжтой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6.  user-</w:t>
      </w:r>
      <w:proofErr w:type="spellStart"/>
      <w:r w:rsidRPr="00702C9F">
        <w:rPr>
          <w:rFonts w:ascii="Consolas" w:hAnsi="Consolas" w:cs="Consolas"/>
          <w:sz w:val="24"/>
          <w:szCs w:val="24"/>
        </w:rPr>
        <w:t>ын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эрх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1. Administrator - </w:t>
      </w:r>
      <w:proofErr w:type="spellStart"/>
      <w:r w:rsidRPr="00702C9F">
        <w:rPr>
          <w:rFonts w:ascii="Consolas" w:hAnsi="Consolas" w:cs="Consolas"/>
          <w:sz w:val="24"/>
          <w:szCs w:val="24"/>
        </w:rPr>
        <w:t>хамгийн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том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эрхтэй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2. Editor </w:t>
      </w:r>
      <w:proofErr w:type="gramStart"/>
      <w:r w:rsidRPr="00702C9F">
        <w:rPr>
          <w:rFonts w:ascii="Consolas" w:hAnsi="Consolas" w:cs="Consolas"/>
          <w:sz w:val="24"/>
          <w:szCs w:val="24"/>
        </w:rPr>
        <w:t>-  Post</w:t>
      </w:r>
      <w:proofErr w:type="gramEnd"/>
      <w:r w:rsidRPr="00702C9F">
        <w:rPr>
          <w:rFonts w:ascii="Consolas" w:hAnsi="Consolas" w:cs="Consolas"/>
          <w:sz w:val="24"/>
          <w:szCs w:val="24"/>
        </w:rPr>
        <w:t>, Page -</w:t>
      </w:r>
      <w:proofErr w:type="spellStart"/>
      <w:r w:rsidRPr="00702C9F">
        <w:rPr>
          <w:rFonts w:ascii="Consolas" w:hAnsi="Consolas" w:cs="Consolas"/>
          <w:sz w:val="24"/>
          <w:szCs w:val="24"/>
        </w:rPr>
        <w:t>үүдийг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edit </w:t>
      </w:r>
      <w:proofErr w:type="spellStart"/>
      <w:r w:rsidRPr="00702C9F">
        <w:rPr>
          <w:rFonts w:ascii="Consolas" w:hAnsi="Consolas" w:cs="Consolas"/>
          <w:sz w:val="24"/>
          <w:szCs w:val="24"/>
        </w:rPr>
        <w:t>хийж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болно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3. </w:t>
      </w:r>
      <w:proofErr w:type="spellStart"/>
      <w:r w:rsidRPr="00702C9F">
        <w:rPr>
          <w:rFonts w:ascii="Consolas" w:hAnsi="Consolas" w:cs="Consolas"/>
          <w:sz w:val="24"/>
          <w:szCs w:val="24"/>
        </w:rPr>
        <w:t>Autor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-   </w:t>
      </w:r>
      <w:proofErr w:type="spellStart"/>
      <w:r w:rsidRPr="00702C9F">
        <w:rPr>
          <w:rFonts w:ascii="Consolas" w:hAnsi="Consolas" w:cs="Consolas"/>
          <w:sz w:val="24"/>
          <w:szCs w:val="24"/>
        </w:rPr>
        <w:t>Зөвхөн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post </w:t>
      </w:r>
      <w:proofErr w:type="spellStart"/>
      <w:r w:rsidRPr="00702C9F">
        <w:rPr>
          <w:rFonts w:ascii="Consolas" w:hAnsi="Consolas" w:cs="Consolas"/>
          <w:sz w:val="24"/>
          <w:szCs w:val="24"/>
        </w:rPr>
        <w:t>хэсэг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харагдана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  <w:proofErr w:type="spellStart"/>
      <w:r w:rsidRPr="00702C9F">
        <w:rPr>
          <w:rFonts w:ascii="Consolas" w:hAnsi="Consolas" w:cs="Consolas"/>
          <w:sz w:val="24"/>
          <w:szCs w:val="24"/>
        </w:rPr>
        <w:t>Зөвхөн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өөрөө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нэмнэ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  <w:proofErr w:type="spellStart"/>
      <w:proofErr w:type="gramStart"/>
      <w:r w:rsidRPr="00702C9F">
        <w:rPr>
          <w:rFonts w:ascii="Consolas" w:hAnsi="Consolas" w:cs="Consolas"/>
          <w:sz w:val="24"/>
          <w:szCs w:val="24"/>
        </w:rPr>
        <w:t>өөрийнхөө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оруулсан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устгаж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болно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4. Contributor -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5. Subscriber - </w:t>
      </w:r>
      <w:proofErr w:type="spellStart"/>
      <w:r w:rsidRPr="00702C9F">
        <w:rPr>
          <w:rFonts w:ascii="Consolas" w:hAnsi="Consolas" w:cs="Consolas"/>
          <w:sz w:val="24"/>
          <w:szCs w:val="24"/>
        </w:rPr>
        <w:t>Зүгээр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бүртгүүлээл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юу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ч </w:t>
      </w:r>
      <w:proofErr w:type="spellStart"/>
      <w:r w:rsidRPr="00702C9F">
        <w:rPr>
          <w:rFonts w:ascii="Consolas" w:hAnsi="Consolas" w:cs="Consolas"/>
          <w:sz w:val="24"/>
          <w:szCs w:val="24"/>
        </w:rPr>
        <w:t>хийхгүй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өөрийнхөө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мэдээллийг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өгч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байна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7. Setting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site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title - </w:t>
      </w:r>
      <w:proofErr w:type="spellStart"/>
      <w:r w:rsidRPr="00702C9F">
        <w:rPr>
          <w:rFonts w:ascii="Consolas" w:hAnsi="Consolas" w:cs="Consolas"/>
          <w:sz w:val="24"/>
          <w:szCs w:val="24"/>
        </w:rPr>
        <w:t>Сайтын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дээр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гарч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байгаа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энд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бичигдэн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.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801F31" w:rsidRDefault="00702C9F" w:rsidP="00801F31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r w:rsidRPr="00801F31">
        <w:rPr>
          <w:rFonts w:ascii="Consolas" w:hAnsi="Consolas" w:cs="Consolas"/>
          <w:b/>
          <w:sz w:val="28"/>
          <w:szCs w:val="28"/>
        </w:rPr>
        <w:t xml:space="preserve">Template </w:t>
      </w:r>
      <w:proofErr w:type="spellStart"/>
      <w:r w:rsidRPr="00801F31">
        <w:rPr>
          <w:rFonts w:ascii="Consolas" w:hAnsi="Consolas" w:cs="Consolas"/>
          <w:b/>
          <w:sz w:val="28"/>
          <w:szCs w:val="28"/>
        </w:rPr>
        <w:t>өөрийн</w:t>
      </w:r>
      <w:proofErr w:type="spellEnd"/>
      <w:r w:rsidRPr="00801F31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801F31">
        <w:rPr>
          <w:rFonts w:ascii="Consolas" w:hAnsi="Consolas" w:cs="Consolas"/>
          <w:b/>
          <w:sz w:val="28"/>
          <w:szCs w:val="28"/>
        </w:rPr>
        <w:t>болгох</w:t>
      </w:r>
      <w:proofErr w:type="spellEnd"/>
      <w:r w:rsidRPr="00801F31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801F31">
        <w:rPr>
          <w:rFonts w:ascii="Consolas" w:hAnsi="Consolas" w:cs="Consolas"/>
          <w:b/>
          <w:sz w:val="28"/>
          <w:szCs w:val="28"/>
        </w:rPr>
        <w:t>хэгсэг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style.css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/*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Template name: Site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Author: </w:t>
      </w:r>
      <w:proofErr w:type="spellStart"/>
      <w:r w:rsidRPr="00702C9F">
        <w:rPr>
          <w:rFonts w:ascii="Consolas" w:hAnsi="Consolas" w:cs="Consolas"/>
          <w:sz w:val="24"/>
          <w:szCs w:val="24"/>
        </w:rPr>
        <w:t>Khongor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version</w:t>
      </w:r>
      <w:proofErr w:type="gramEnd"/>
      <w:r w:rsidRPr="00702C9F">
        <w:rPr>
          <w:rFonts w:ascii="Consolas" w:hAnsi="Consolas" w:cs="Consolas"/>
          <w:sz w:val="24"/>
          <w:szCs w:val="24"/>
        </w:rPr>
        <w:t>: 1.2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description</w:t>
      </w:r>
      <w:proofErr w:type="gramEnd"/>
      <w:r w:rsidRPr="00702C9F">
        <w:rPr>
          <w:rFonts w:ascii="Consolas" w:hAnsi="Consolas" w:cs="Consolas"/>
          <w:sz w:val="24"/>
          <w:szCs w:val="24"/>
        </w:rPr>
        <w:t>: Site template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*/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----------------------------------------------------------------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702C9F">
        <w:rPr>
          <w:rFonts w:ascii="Consolas" w:hAnsi="Consolas" w:cs="Consolas"/>
          <w:sz w:val="24"/>
          <w:szCs w:val="24"/>
        </w:rPr>
        <w:t>header.php</w:t>
      </w:r>
      <w:proofErr w:type="spell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>?&gt;&lt;!</w:t>
      </w:r>
      <w:proofErr w:type="spellStart"/>
      <w:r w:rsidRPr="00702C9F">
        <w:rPr>
          <w:rFonts w:ascii="Consolas" w:hAnsi="Consolas" w:cs="Consolas"/>
          <w:sz w:val="24"/>
          <w:szCs w:val="24"/>
        </w:rPr>
        <w:t>doctype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 html&gt;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&lt;html &lt;</w:t>
      </w:r>
      <w:proofErr w:type="gramStart"/>
      <w:r w:rsidRPr="00702C9F">
        <w:rPr>
          <w:rFonts w:ascii="Consolas" w:hAnsi="Consolas" w:cs="Consolas"/>
          <w:sz w:val="24"/>
          <w:szCs w:val="24"/>
        </w:rPr>
        <w:t>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language_attributes</w:t>
      </w:r>
      <w:proofErr w:type="spellEnd"/>
      <w:r w:rsidRPr="00702C9F">
        <w:rPr>
          <w:rFonts w:ascii="Consolas" w:hAnsi="Consolas" w:cs="Consolas"/>
          <w:sz w:val="24"/>
          <w:szCs w:val="24"/>
        </w:rPr>
        <w:t>(); ?&gt;&gt;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</w:t>
      </w:r>
      <w:proofErr w:type="gramStart"/>
      <w:r w:rsidRPr="00702C9F">
        <w:rPr>
          <w:rFonts w:ascii="Consolas" w:hAnsi="Consolas" w:cs="Consolas"/>
          <w:sz w:val="24"/>
          <w:szCs w:val="24"/>
        </w:rPr>
        <w:t>head</w:t>
      </w:r>
      <w:proofErr w:type="gramEnd"/>
      <w:r w:rsidRPr="00702C9F">
        <w:rPr>
          <w:rFonts w:ascii="Consolas" w:hAnsi="Consolas" w:cs="Consolas"/>
          <w:sz w:val="24"/>
          <w:szCs w:val="24"/>
        </w:rPr>
        <w:t>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>&lt;meta charset="&lt;</w:t>
      </w:r>
      <w:proofErr w:type="gramStart"/>
      <w:r w:rsidRPr="00702C9F">
        <w:rPr>
          <w:rFonts w:ascii="Consolas" w:hAnsi="Consolas" w:cs="Consolas"/>
          <w:sz w:val="24"/>
          <w:szCs w:val="24"/>
        </w:rPr>
        <w:t>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bloginfo</w:t>
      </w:r>
      <w:proofErr w:type="spellEnd"/>
      <w:r w:rsidRPr="00702C9F">
        <w:rPr>
          <w:rFonts w:ascii="Consolas" w:hAnsi="Consolas" w:cs="Consolas"/>
          <w:sz w:val="24"/>
          <w:szCs w:val="24"/>
        </w:rPr>
        <w:t>( 'charset' ); ?&gt;" /&gt;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>&lt;</w:t>
      </w:r>
      <w:proofErr w:type="gramStart"/>
      <w:r w:rsidRPr="00702C9F">
        <w:rPr>
          <w:rFonts w:ascii="Consolas" w:hAnsi="Consolas" w:cs="Consolas"/>
          <w:sz w:val="24"/>
          <w:szCs w:val="24"/>
        </w:rPr>
        <w:t>meta</w:t>
      </w:r>
      <w:proofErr w:type="gramEnd"/>
      <w:r w:rsidRPr="00702C9F">
        <w:rPr>
          <w:rFonts w:ascii="Consolas" w:hAnsi="Consolas" w:cs="Consolas"/>
          <w:sz w:val="24"/>
          <w:szCs w:val="24"/>
        </w:rPr>
        <w:t xml:space="preserve"> name="viewport" content="width=device-width, initial-scale=1" /&gt;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  <w:t xml:space="preserve">&lt;link </w:t>
      </w:r>
      <w:proofErr w:type="spellStart"/>
      <w:r w:rsidRPr="00702C9F">
        <w:rPr>
          <w:rFonts w:ascii="Consolas" w:hAnsi="Consolas" w:cs="Consolas"/>
          <w:sz w:val="24"/>
          <w:szCs w:val="24"/>
        </w:rPr>
        <w:t>rel</w:t>
      </w:r>
      <w:proofErr w:type="spellEnd"/>
      <w:r w:rsidRPr="00702C9F">
        <w:rPr>
          <w:rFonts w:ascii="Consolas" w:hAnsi="Consolas" w:cs="Consolas"/>
          <w:sz w:val="24"/>
          <w:szCs w:val="24"/>
        </w:rPr>
        <w:t xml:space="preserve">="profile" </w:t>
      </w:r>
      <w:proofErr w:type="spellStart"/>
      <w:r w:rsidRPr="00702C9F">
        <w:rPr>
          <w:rFonts w:ascii="Consolas" w:hAnsi="Consolas" w:cs="Consolas"/>
          <w:sz w:val="24"/>
          <w:szCs w:val="24"/>
        </w:rPr>
        <w:t>href</w:t>
      </w:r>
      <w:proofErr w:type="spellEnd"/>
      <w:r w:rsidRPr="00702C9F">
        <w:rPr>
          <w:rFonts w:ascii="Consolas" w:hAnsi="Consolas" w:cs="Consolas"/>
          <w:sz w:val="24"/>
          <w:szCs w:val="24"/>
        </w:rPr>
        <w:t>="https://gmpg.org/</w:t>
      </w:r>
      <w:proofErr w:type="spellStart"/>
      <w:r w:rsidRPr="00702C9F">
        <w:rPr>
          <w:rFonts w:ascii="Consolas" w:hAnsi="Consolas" w:cs="Consolas"/>
          <w:sz w:val="24"/>
          <w:szCs w:val="24"/>
        </w:rPr>
        <w:t>xfn</w:t>
      </w:r>
      <w:proofErr w:type="spellEnd"/>
      <w:r w:rsidRPr="00702C9F">
        <w:rPr>
          <w:rFonts w:ascii="Consolas" w:hAnsi="Consolas" w:cs="Consolas"/>
          <w:sz w:val="24"/>
          <w:szCs w:val="24"/>
        </w:rPr>
        <w:t>/11" /&gt;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</w: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wp_head</w:t>
      </w:r>
      <w:proofErr w:type="spellEnd"/>
      <w:r w:rsidRPr="00702C9F">
        <w:rPr>
          <w:rFonts w:ascii="Consolas" w:hAnsi="Consolas" w:cs="Consolas"/>
          <w:sz w:val="24"/>
          <w:szCs w:val="24"/>
        </w:rPr>
        <w:t>(); ?&gt;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&lt;/head&gt;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&lt;body &lt;</w:t>
      </w:r>
      <w:proofErr w:type="gramStart"/>
      <w:r w:rsidRPr="00702C9F">
        <w:rPr>
          <w:rFonts w:ascii="Consolas" w:hAnsi="Consolas" w:cs="Consolas"/>
          <w:sz w:val="24"/>
          <w:szCs w:val="24"/>
        </w:rPr>
        <w:t>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body_class</w:t>
      </w:r>
      <w:proofErr w:type="spellEnd"/>
      <w:r w:rsidRPr="00702C9F">
        <w:rPr>
          <w:rFonts w:ascii="Consolas" w:hAnsi="Consolas" w:cs="Consolas"/>
          <w:sz w:val="24"/>
          <w:szCs w:val="24"/>
        </w:rPr>
        <w:t>(); ?&gt;&gt;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--------------------------------------------------------------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 xml:space="preserve">index.css 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get_header</w:t>
      </w:r>
      <w:proofErr w:type="spellEnd"/>
      <w:r w:rsidRPr="00702C9F">
        <w:rPr>
          <w:rFonts w:ascii="Consolas" w:hAnsi="Consolas" w:cs="Consolas"/>
          <w:sz w:val="24"/>
          <w:szCs w:val="24"/>
        </w:rPr>
        <w:t>(); ?&gt;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ab/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702C9F">
        <w:rPr>
          <w:rFonts w:ascii="Consolas" w:hAnsi="Consolas" w:cs="Consolas"/>
          <w:sz w:val="24"/>
          <w:szCs w:val="24"/>
        </w:rPr>
        <w:t>get_</w:t>
      </w:r>
      <w:proofErr w:type="gramStart"/>
      <w:r w:rsidRPr="00702C9F">
        <w:rPr>
          <w:rFonts w:ascii="Consolas" w:hAnsi="Consolas" w:cs="Consolas"/>
          <w:sz w:val="24"/>
          <w:szCs w:val="24"/>
        </w:rPr>
        <w:t>footer</w:t>
      </w:r>
      <w:proofErr w:type="spellEnd"/>
      <w:r w:rsidRPr="00702C9F">
        <w:rPr>
          <w:rFonts w:ascii="Consolas" w:hAnsi="Consolas" w:cs="Consolas"/>
          <w:sz w:val="24"/>
          <w:szCs w:val="24"/>
        </w:rPr>
        <w:t>(</w:t>
      </w:r>
      <w:proofErr w:type="gramEnd"/>
      <w:r w:rsidRPr="00702C9F">
        <w:rPr>
          <w:rFonts w:ascii="Consolas" w:hAnsi="Consolas" w:cs="Consolas"/>
          <w:sz w:val="24"/>
          <w:szCs w:val="24"/>
        </w:rPr>
        <w:t>);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-------------------------------------------------------------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footer.css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lastRenderedPageBreak/>
        <w:t>****************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?&gt;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702C9F">
        <w:rPr>
          <w:rFonts w:ascii="Consolas" w:hAnsi="Consolas" w:cs="Consolas"/>
          <w:sz w:val="24"/>
          <w:szCs w:val="24"/>
        </w:rPr>
        <w:t>&lt;?</w:t>
      </w:r>
      <w:proofErr w:type="spellStart"/>
      <w:r w:rsidRPr="00702C9F">
        <w:rPr>
          <w:rFonts w:ascii="Consolas" w:hAnsi="Consolas" w:cs="Consolas"/>
          <w:sz w:val="24"/>
          <w:szCs w:val="24"/>
        </w:rPr>
        <w:t>php</w:t>
      </w:r>
      <w:proofErr w:type="spellEnd"/>
      <w:proofErr w:type="gramEnd"/>
      <w:r w:rsidRPr="00702C9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02C9F">
        <w:rPr>
          <w:rFonts w:ascii="Consolas" w:hAnsi="Consolas" w:cs="Consolas"/>
          <w:sz w:val="24"/>
          <w:szCs w:val="24"/>
        </w:rPr>
        <w:t>wp_footer</w:t>
      </w:r>
      <w:proofErr w:type="spellEnd"/>
      <w:r w:rsidRPr="00702C9F">
        <w:rPr>
          <w:rFonts w:ascii="Consolas" w:hAnsi="Consolas" w:cs="Consolas"/>
          <w:sz w:val="24"/>
          <w:szCs w:val="24"/>
        </w:rPr>
        <w:t>(); ?&gt;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&lt;/body&gt;</w:t>
      </w:r>
    </w:p>
    <w:p w:rsidR="00702C9F" w:rsidRPr="00702C9F" w:rsidRDefault="00702C9F" w:rsidP="00741718">
      <w:pPr>
        <w:spacing w:after="0"/>
        <w:rPr>
          <w:rFonts w:ascii="Consolas" w:hAnsi="Consolas" w:cs="Consolas"/>
          <w:sz w:val="24"/>
          <w:szCs w:val="24"/>
        </w:rPr>
      </w:pPr>
      <w:r w:rsidRPr="00702C9F">
        <w:rPr>
          <w:rFonts w:ascii="Consolas" w:hAnsi="Consolas" w:cs="Consolas"/>
          <w:sz w:val="24"/>
          <w:szCs w:val="24"/>
        </w:rPr>
        <w:t>&lt;/html&gt;</w:t>
      </w:r>
      <w:bookmarkEnd w:id="0"/>
    </w:p>
    <w:sectPr w:rsidR="00702C9F" w:rsidRPr="00702C9F" w:rsidSect="004E4260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710" w:rsidRDefault="00081710" w:rsidP="00702C9F">
      <w:pPr>
        <w:spacing w:after="0" w:line="240" w:lineRule="auto"/>
      </w:pPr>
      <w:r>
        <w:separator/>
      </w:r>
    </w:p>
  </w:endnote>
  <w:endnote w:type="continuationSeparator" w:id="0">
    <w:p w:rsidR="00081710" w:rsidRDefault="00081710" w:rsidP="0070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710" w:rsidRDefault="00081710" w:rsidP="00702C9F">
      <w:pPr>
        <w:spacing w:after="0" w:line="240" w:lineRule="auto"/>
      </w:pPr>
      <w:r>
        <w:separator/>
      </w:r>
    </w:p>
  </w:footnote>
  <w:footnote w:type="continuationSeparator" w:id="0">
    <w:p w:rsidR="00081710" w:rsidRDefault="00081710" w:rsidP="0070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522B7"/>
    <w:multiLevelType w:val="hybridMultilevel"/>
    <w:tmpl w:val="55D2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9F"/>
    <w:rsid w:val="00081710"/>
    <w:rsid w:val="00176CFC"/>
    <w:rsid w:val="00261E23"/>
    <w:rsid w:val="002E08FD"/>
    <w:rsid w:val="003E536A"/>
    <w:rsid w:val="004634A0"/>
    <w:rsid w:val="004E4260"/>
    <w:rsid w:val="00603342"/>
    <w:rsid w:val="00702C9F"/>
    <w:rsid w:val="007328F0"/>
    <w:rsid w:val="00741718"/>
    <w:rsid w:val="00791603"/>
    <w:rsid w:val="00801F31"/>
    <w:rsid w:val="00A2137B"/>
    <w:rsid w:val="00AF7BC7"/>
    <w:rsid w:val="00D0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112A-3DF9-41DC-B955-FFDECE4A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C9F"/>
  </w:style>
  <w:style w:type="paragraph" w:styleId="Footer">
    <w:name w:val="footer"/>
    <w:basedOn w:val="Normal"/>
    <w:link w:val="FooterChar"/>
    <w:uiPriority w:val="99"/>
    <w:unhideWhenUsed/>
    <w:rsid w:val="0070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C9F"/>
  </w:style>
  <w:style w:type="character" w:styleId="Hyperlink">
    <w:name w:val="Hyperlink"/>
    <w:basedOn w:val="DefaultParagraphFont"/>
    <w:uiPriority w:val="99"/>
    <w:unhideWhenUsed/>
    <w:rsid w:val="00702C9F"/>
    <w:rPr>
      <w:color w:val="0563C1" w:themeColor="hyperlink"/>
      <w:u w:val="single"/>
    </w:rPr>
  </w:style>
  <w:style w:type="character" w:customStyle="1" w:styleId="dashicons-before">
    <w:name w:val="dashicons-before"/>
    <w:basedOn w:val="DefaultParagraphFont"/>
    <w:rsid w:val="00702C9F"/>
  </w:style>
  <w:style w:type="paragraph" w:styleId="ListParagraph">
    <w:name w:val="List Paragraph"/>
    <w:basedOn w:val="Normal"/>
    <w:uiPriority w:val="34"/>
    <w:qFormat/>
    <w:rsid w:val="00AF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press.org/latest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ordpress.org/download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ordpress.org/download/" TargetMode="External"/><Relationship Id="rId14" Type="http://schemas.openxmlformats.org/officeDocument/2006/relationships/hyperlink" Target="http://localhost/w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48FCC-092E-4857-B1FE-EB1AB0BA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2021-03-13T23:28:00Z</dcterms:created>
  <dcterms:modified xsi:type="dcterms:W3CDTF">2021-03-14T02:07:00Z</dcterms:modified>
</cp:coreProperties>
</file>